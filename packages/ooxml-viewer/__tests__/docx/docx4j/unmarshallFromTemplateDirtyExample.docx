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AA" w:rsidRDefault="00532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ins w:id="0" w:author="jharrop" w:date="2012-06-27T21:14:00Z"/>
        </w:rPr>
        <w:pPrChange w:id="1" w:author="jharrop" w:date="2012-06-27T21:15:00Z">
          <w:pPr/>
        </w:pPrChange>
      </w:pPr>
      <w:ins w:id="2" w:author="jharrop" w:date="2012-06-27T21:14:00Z">
        <w:r>
          <w:t xml:space="preserve">This document intentionally contains revisions </w:t>
        </w:r>
        <w:proofErr w:type="spellStart"/>
        <w:r>
          <w:t>etc</w:t>
        </w:r>
        <w:proofErr w:type="spellEnd"/>
        <w:r>
          <w:t xml:space="preserve">, so it needs to be cleaned up using </w:t>
        </w:r>
        <w:proofErr w:type="spellStart"/>
        <w:r>
          <w:t>VariablePrepare</w:t>
        </w:r>
        <w:proofErr w:type="spellEnd"/>
        <w:r>
          <w:t xml:space="preserve"> before you run it through </w:t>
        </w:r>
        <w:proofErr w:type="spellStart"/>
        <w:r>
          <w:t>VariableReplace</w:t>
        </w:r>
        <w:proofErr w:type="spellEnd"/>
        <w:r>
          <w:t>.</w:t>
        </w:r>
      </w:ins>
    </w:p>
    <w:p w:rsidR="00C75A89" w:rsidRDefault="005320AA">
      <w:r>
        <w:t xml:space="preserve">This document is a simple demo of </w:t>
      </w:r>
      <w:proofErr w:type="spellStart"/>
      <w:r>
        <w:t>XmlUtils.unmarshallFromTemplate</w:t>
      </w:r>
      <w:proofErr w:type="spellEnd"/>
    </w:p>
    <w:p w:rsidR="00C75A89" w:rsidRDefault="00C75A89"/>
    <w:p w:rsidR="00C75A89" w:rsidRDefault="005320AA">
      <w:r>
        <w:t xml:space="preserve">My </w:t>
      </w:r>
      <w:r w:rsidRPr="00CE1FAA">
        <w:rPr>
          <w:b/>
        </w:rPr>
        <w:t>favourite</w:t>
      </w:r>
      <w:r>
        <w:t xml:space="preserve"> colour is ${</w:t>
      </w:r>
      <w:proofErr w:type="spellStart"/>
      <w:r>
        <w:t>color</w:t>
      </w:r>
      <w:proofErr w:type="spellEnd"/>
      <w:r>
        <w:t>}.</w:t>
      </w:r>
    </w:p>
    <w:p w:rsidR="00C75A89" w:rsidRDefault="00C75A89"/>
    <w:p w:rsidR="00C75A89" w:rsidRDefault="005320AA">
      <w:r>
        <w:t>My favourite ice cream is ${</w:t>
      </w:r>
      <w:proofErr w:type="spellStart"/>
      <w:r>
        <w:t>icecream</w:t>
      </w:r>
      <w:proofErr w:type="spellEnd"/>
      <w:r>
        <w:t>}.</w:t>
      </w:r>
    </w:p>
    <w:p w:rsidR="00C75A89" w:rsidRDefault="00C75A89"/>
    <w:p w:rsidR="005320AA" w:rsidRDefault="005320AA">
      <w:pPr>
        <w:rPr>
          <w:ins w:id="3" w:author="jharrop" w:date="2012-06-27T21:14:00Z"/>
        </w:rPr>
      </w:pPr>
      <w:r>
        <w:t xml:space="preserve">That's all folks. </w:t>
      </w:r>
      <w:ins w:id="4" w:author="jharrop" w:date="2012-06-27T21:13:00Z">
        <w:r>
          <w:t xml:space="preserve"> </w:t>
        </w:r>
      </w:ins>
    </w:p>
    <w:p w:rsidR="00C75A89" w:rsidRDefault="00C75A89" w:rsidP="005320AA">
      <w:bookmarkStart w:id="5" w:name="_GoBack"/>
      <w:bookmarkEnd w:id="5"/>
    </w:p>
    <w:sectPr w:rsidR="00C7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89"/>
    <w:rsid w:val="005320AA"/>
    <w:rsid w:val="00C17F4A"/>
    <w:rsid w:val="00C75A89"/>
    <w:rsid w:val="00C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4</cp:revision>
  <dcterms:created xsi:type="dcterms:W3CDTF">2012-06-27T11:12:00Z</dcterms:created>
  <dcterms:modified xsi:type="dcterms:W3CDTF">2012-06-27T11:16:00Z</dcterms:modified>
</cp:coreProperties>
</file>